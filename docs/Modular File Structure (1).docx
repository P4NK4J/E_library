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180" w:lineRule="auto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Modular File Structure</w:t>
      </w:r>
    </w:p>
    <w:p w:rsidR="00000000" w:rsidDel="00000000" w:rsidP="00000000" w:rsidRDefault="00000000" w:rsidRPr="00000000" w14:paraId="00000002">
      <w:pPr>
        <w:spacing w:after="180" w:before="18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Legends: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180" w:lineRule="auto"/>
        <w:ind w:left="72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directory/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180" w:before="0" w:beforeAutospacing="0" w:lineRule="auto"/>
        <w:ind w:left="72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file.php</w:t>
      </w:r>
    </w:p>
    <w:p w:rsidR="00000000" w:rsidDel="00000000" w:rsidP="00000000" w:rsidRDefault="00000000" w:rsidRPr="00000000" w14:paraId="00000005">
      <w:pPr>
        <w:spacing w:after="180" w:before="180" w:lineRule="auto"/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app/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controllers/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authentication/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LoginController.php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SignupController.php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GmailRegistrationController.php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VerifyRegistrationController.php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LogoutController.php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books/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BookController.php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core/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database/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Connection.php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QueryBuilder.php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Book.php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User.php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BookCategory.php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Model.php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authentication/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Login.php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Logout.php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views/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authentication/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login.view.php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Signup.view.php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books/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list.view.php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add.view.php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edit.view.php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Already.read.view.php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dashboard.view.php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readerlist.view.php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rPr>
          <w:u w:val="none"/>
          <w:rPrChange w:author="Vaibhav Rathore" w:id="0" w:date="2020-01-22T09:20:19Z">
            <w:rPr>
              <w:u w:val="none"/>
            </w:rPr>
          </w:rPrChange>
        </w:rPr>
        <w:pPrChange w:author="Vaibhav Rathore" w:id="0" w:date="2020-01-22T09:20:19Z">
          <w:pPr>
            <w:numPr>
              <w:ilvl w:val="2"/>
              <w:numId w:val="1"/>
            </w:numPr>
          </w:pPr>
        </w:pPrChange>
      </w:pPr>
      <w:r w:rsidDel="00000000" w:rsidR="00000000" w:rsidRPr="00000000">
        <w:rPr>
          <w:rtl w:val="0"/>
        </w:rPr>
        <w:t xml:space="preserve">navbar.view.php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resources/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Fonts</w:t>
      </w:r>
      <w:ins w:author="Vaibhav Rathore" w:id="1" w:date="2020-01-22T09:22:48Z">
        <w:r w:rsidDel="00000000" w:rsidR="00000000" w:rsidRPr="00000000">
          <w:rPr>
            <w:rtl w:val="0"/>
          </w:rPr>
          <w:t xml:space="preserve">/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  <w:ins w:author="Vaibhav Rathore" w:id="2" w:date="2020-01-22T09:22:49Z">
        <w:r w:rsidDel="00000000" w:rsidR="00000000" w:rsidRPr="00000000">
          <w:rPr>
            <w:rtl w:val="0"/>
          </w:rPr>
          <w:t xml:space="preserve">/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Js</w:t>
      </w:r>
      <w:ins w:author="Vaibhav Rathore" w:id="3" w:date="2020-01-22T09:22:50Z">
        <w:r w:rsidDel="00000000" w:rsidR="00000000" w:rsidRPr="00000000">
          <w:rPr>
            <w:rtl w:val="0"/>
          </w:rPr>
          <w:t xml:space="preserve">/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routes/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Routes.php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Router.php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Config.php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Index.php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Mail.php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.htaccess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6">
      <w:pPr>
        <w:ind w:left="288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ind w:left="216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